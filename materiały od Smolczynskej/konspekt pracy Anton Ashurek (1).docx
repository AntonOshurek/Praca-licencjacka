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3336" w14:textId="77777777" w:rsidR="00641F17" w:rsidRPr="00641F17" w:rsidRDefault="00641F17" w:rsidP="00641F17">
      <w:pPr>
        <w:spacing w:line="256" w:lineRule="auto"/>
        <w:rPr>
          <w:rFonts w:ascii="Calibri" w:hAnsi="Calibri" w:cs="Calibri"/>
          <w:lang w:val="pl-PL"/>
        </w:rPr>
      </w:pPr>
      <w:r>
        <w:rPr>
          <w:rFonts w:ascii="Calibri" w:hAnsi="Calibri" w:cs="Calibri"/>
          <w:lang w:val="pl-PL"/>
        </w:rPr>
        <w:t>Temat pracy: Wpływ internetu i social media na potencjał protestu w Rosji w latach 2010 – 2020</w:t>
      </w:r>
    </w:p>
    <w:p w14:paraId="59F48258" w14:textId="24A9A65F" w:rsidR="00641F17" w:rsidRPr="00641F17" w:rsidRDefault="00641F17" w:rsidP="00641F17">
      <w:pPr>
        <w:spacing w:line="256" w:lineRule="auto"/>
        <w:rPr>
          <w:rFonts w:ascii="Calibri" w:hAnsi="Calibri" w:cs="Calibri"/>
          <w:lang w:val="pl-PL"/>
        </w:rPr>
      </w:pPr>
      <w:r>
        <w:rPr>
          <w:rFonts w:ascii="Calibri" w:hAnsi="Calibri" w:cs="Calibri"/>
          <w:lang w:val="pl-PL"/>
        </w:rPr>
        <w:t xml:space="preserve">Praca będzie opisywać to, w jaki sposób internet wpływa na protesty w Rosji, czy </w:t>
      </w:r>
      <w:del w:id="0" w:author="aga nowak" w:date="2022-04-06T12:17:00Z">
        <w:r w:rsidDel="002B468E">
          <w:rPr>
            <w:rFonts w:ascii="Calibri" w:hAnsi="Calibri" w:cs="Calibri"/>
            <w:lang w:val="pl-PL"/>
          </w:rPr>
          <w:delText xml:space="preserve">oni </w:delText>
        </w:r>
      </w:del>
      <w:r>
        <w:rPr>
          <w:rFonts w:ascii="Calibri" w:hAnsi="Calibri" w:cs="Calibri"/>
          <w:lang w:val="pl-PL"/>
        </w:rPr>
        <w:t>mają</w:t>
      </w:r>
      <w:ins w:id="1" w:author="aga nowak" w:date="2022-04-06T12:17:00Z">
        <w:r w:rsidR="002B468E">
          <w:rPr>
            <w:rFonts w:ascii="Calibri" w:hAnsi="Calibri" w:cs="Calibri"/>
            <w:lang w:val="pl-PL"/>
          </w:rPr>
          <w:t xml:space="preserve"> one</w:t>
        </w:r>
      </w:ins>
      <w:r>
        <w:rPr>
          <w:rFonts w:ascii="Calibri" w:hAnsi="Calibri" w:cs="Calibri"/>
          <w:lang w:val="pl-PL"/>
        </w:rPr>
        <w:t xml:space="preserve"> większą skalę niż w czasach przed internetowych? Czy ludzie mają większe zaangażowanie w polityce własnego państwa (bo ten wskaźnik bezpośrednio wpływa na ilość ludzi którzy decydują na </w:t>
      </w:r>
      <w:del w:id="2" w:author="aga nowak" w:date="2022-04-06T12:18:00Z">
        <w:r w:rsidDel="002B468E">
          <w:rPr>
            <w:rFonts w:ascii="Calibri" w:hAnsi="Calibri" w:cs="Calibri"/>
            <w:lang w:val="pl-PL"/>
          </w:rPr>
          <w:delText xml:space="preserve">protestną </w:delText>
        </w:r>
      </w:del>
      <w:ins w:id="3" w:author="aga nowak" w:date="2022-04-06T12:18:00Z">
        <w:r w:rsidR="002B468E">
          <w:rPr>
            <w:rFonts w:ascii="Calibri" w:hAnsi="Calibri" w:cs="Calibri"/>
            <w:lang w:val="pl-PL"/>
          </w:rPr>
          <w:t xml:space="preserve">protestacyjną </w:t>
        </w:r>
      </w:ins>
      <w:r>
        <w:rPr>
          <w:rFonts w:ascii="Calibri" w:hAnsi="Calibri" w:cs="Calibri"/>
          <w:lang w:val="pl-PL"/>
        </w:rPr>
        <w:t xml:space="preserve">działalność). Jak Państwo korzysta z mediów społecznościowych dla </w:t>
      </w:r>
      <w:commentRangeStart w:id="4"/>
      <w:r>
        <w:rPr>
          <w:rFonts w:ascii="Calibri" w:hAnsi="Calibri" w:cs="Calibri"/>
          <w:lang w:val="pl-PL"/>
        </w:rPr>
        <w:t>zniechęcenia</w:t>
      </w:r>
      <w:commentRangeEnd w:id="4"/>
      <w:r w:rsidR="00404853">
        <w:rPr>
          <w:rStyle w:val="Odwoaniedokomentarza"/>
        </w:rPr>
        <w:commentReference w:id="4"/>
      </w:r>
      <w:r>
        <w:rPr>
          <w:rFonts w:ascii="Calibri" w:hAnsi="Calibri" w:cs="Calibri"/>
          <w:lang w:val="pl-PL"/>
        </w:rPr>
        <w:t xml:space="preserve"> obywateli </w:t>
      </w:r>
      <w:del w:id="5" w:author="aga nowak" w:date="2022-04-06T12:18:00Z">
        <w:r w:rsidDel="002B468E">
          <w:rPr>
            <w:rFonts w:ascii="Calibri" w:hAnsi="Calibri" w:cs="Calibri"/>
            <w:lang w:val="pl-PL"/>
          </w:rPr>
          <w:delText xml:space="preserve">na </w:delText>
        </w:r>
      </w:del>
      <w:ins w:id="6" w:author="aga nowak" w:date="2022-04-06T12:18:00Z">
        <w:r w:rsidR="002B468E">
          <w:rPr>
            <w:rFonts w:ascii="Calibri" w:hAnsi="Calibri" w:cs="Calibri"/>
            <w:lang w:val="pl-PL"/>
          </w:rPr>
          <w:t xml:space="preserve">do </w:t>
        </w:r>
      </w:ins>
      <w:r>
        <w:rPr>
          <w:rFonts w:ascii="Calibri" w:hAnsi="Calibri" w:cs="Calibri"/>
          <w:lang w:val="pl-PL"/>
        </w:rPr>
        <w:t>protest</w:t>
      </w:r>
      <w:ins w:id="7" w:author="aga nowak" w:date="2022-04-06T12:18:00Z">
        <w:r w:rsidR="002B468E">
          <w:rPr>
            <w:rFonts w:ascii="Calibri" w:hAnsi="Calibri" w:cs="Calibri"/>
            <w:lang w:val="pl-PL"/>
          </w:rPr>
          <w:t xml:space="preserve">ów </w:t>
        </w:r>
      </w:ins>
      <w:del w:id="8" w:author="aga nowak" w:date="2022-04-06T12:18:00Z">
        <w:r w:rsidDel="002B468E">
          <w:rPr>
            <w:rFonts w:ascii="Calibri" w:hAnsi="Calibri" w:cs="Calibri"/>
            <w:lang w:val="pl-PL"/>
          </w:rPr>
          <w:delText>y</w:delText>
        </w:r>
      </w:del>
      <w:r w:rsidR="004C1D96">
        <w:rPr>
          <w:rFonts w:ascii="Calibri" w:hAnsi="Calibri" w:cs="Calibri"/>
          <w:lang w:val="pl-PL"/>
        </w:rPr>
        <w:t>(</w:t>
      </w:r>
      <w:r w:rsidR="004C1D96" w:rsidRPr="004C1D96">
        <w:rPr>
          <w:rFonts w:ascii="Calibri" w:hAnsi="Calibri" w:cs="Calibri"/>
          <w:lang w:val="pl-PL"/>
        </w:rPr>
        <w:t>zgłaszanie protestów jako coś niedopuszczalnego na przykładzie protestów w Paryżu, USA czy protestów na Ukrainie</w:t>
      </w:r>
      <w:r w:rsidR="004C1D96">
        <w:rPr>
          <w:rFonts w:ascii="Calibri" w:hAnsi="Calibri" w:cs="Calibri"/>
          <w:lang w:val="pl-PL"/>
        </w:rPr>
        <w:t>)</w:t>
      </w:r>
      <w:r>
        <w:rPr>
          <w:rFonts w:ascii="Calibri" w:hAnsi="Calibri" w:cs="Calibri"/>
          <w:lang w:val="pl-PL"/>
        </w:rPr>
        <w:t>. Czy Rosyjscy polity</w:t>
      </w:r>
      <w:ins w:id="9" w:author="aga nowak" w:date="2022-04-06T12:18:00Z">
        <w:r w:rsidR="002B468E">
          <w:rPr>
            <w:rFonts w:ascii="Calibri" w:hAnsi="Calibri" w:cs="Calibri"/>
            <w:lang w:val="pl-PL"/>
          </w:rPr>
          <w:t xml:space="preserve">cy </w:t>
        </w:r>
      </w:ins>
      <w:del w:id="10" w:author="aga nowak" w:date="2022-04-06T12:18:00Z">
        <w:r w:rsidDel="002B468E">
          <w:rPr>
            <w:rFonts w:ascii="Calibri" w:hAnsi="Calibri" w:cs="Calibri"/>
            <w:lang w:val="pl-PL"/>
          </w:rPr>
          <w:delText xml:space="preserve">ki </w:delText>
        </w:r>
      </w:del>
      <w:r>
        <w:rPr>
          <w:rFonts w:ascii="Calibri" w:hAnsi="Calibri" w:cs="Calibri"/>
          <w:lang w:val="pl-PL"/>
        </w:rPr>
        <w:t xml:space="preserve">rozumieją jak oni mogą wpływać na kształtowanie potencjału protestu przez metody polityczny, na przykład okno </w:t>
      </w:r>
      <w:proofErr w:type="spellStart"/>
      <w:r>
        <w:rPr>
          <w:rFonts w:ascii="Calibri" w:hAnsi="Calibri" w:cs="Calibri"/>
          <w:lang w:val="pl-PL"/>
        </w:rPr>
        <w:t>Overtona</w:t>
      </w:r>
      <w:proofErr w:type="spellEnd"/>
      <w:r>
        <w:rPr>
          <w:rFonts w:ascii="Calibri" w:hAnsi="Calibri" w:cs="Calibri"/>
          <w:lang w:val="pl-PL"/>
        </w:rPr>
        <w:t>, czyli zmienianie tematu protestów z „nie do pomyślenia” do „aktualna norma”?</w:t>
      </w:r>
    </w:p>
    <w:p w14:paraId="1439611C" w14:textId="77777777" w:rsidR="00641F17" w:rsidRPr="00641F17" w:rsidRDefault="00404853" w:rsidP="00641F17">
      <w:pPr>
        <w:spacing w:line="256" w:lineRule="auto"/>
        <w:rPr>
          <w:rFonts w:ascii="Calibri" w:hAnsi="Calibri" w:cs="Calibri"/>
          <w:lang w:val="pl-PL"/>
        </w:rPr>
      </w:pPr>
      <w:hyperlink r:id="rId9" w:history="1">
        <w:r w:rsidR="00641F17">
          <w:rPr>
            <w:rStyle w:val="Hipercze"/>
            <w:rFonts w:ascii="Calibri" w:hAnsi="Calibri" w:cs="Calibri"/>
            <w:color w:val="0563C1"/>
            <w:lang w:val="pl-PL"/>
          </w:rPr>
          <w:t>https://www.amazon.com/Overton-Win</w:t>
        </w:r>
        <w:r w:rsidR="00641F17">
          <w:rPr>
            <w:rStyle w:val="Hipercze"/>
            <w:rFonts w:ascii="Calibri" w:hAnsi="Calibri" w:cs="Calibri"/>
            <w:color w:val="0563C1"/>
            <w:lang w:val="pl-PL"/>
          </w:rPr>
          <w:t>d</w:t>
        </w:r>
        <w:r w:rsidR="00641F17">
          <w:rPr>
            <w:rStyle w:val="Hipercze"/>
            <w:rFonts w:ascii="Calibri" w:hAnsi="Calibri" w:cs="Calibri"/>
            <w:color w:val="0563C1"/>
            <w:lang w:val="pl-PL"/>
          </w:rPr>
          <w:t>ow-Glenn-Beck-ebook/dp/B003LL2Z4Y</w:t>
        </w:r>
      </w:hyperlink>
    </w:p>
    <w:p w14:paraId="784F1B4D" w14:textId="6554604C" w:rsidR="00641F17" w:rsidRPr="00641F17" w:rsidRDefault="00641F17" w:rsidP="00641F17">
      <w:pPr>
        <w:spacing w:line="256" w:lineRule="auto"/>
        <w:rPr>
          <w:rFonts w:ascii="Calibri" w:hAnsi="Calibri" w:cs="Calibri"/>
          <w:lang w:val="pl-PL"/>
        </w:rPr>
      </w:pPr>
      <w:r>
        <w:rPr>
          <w:rFonts w:ascii="Calibri" w:hAnsi="Calibri" w:cs="Calibri"/>
          <w:lang w:val="pl-PL"/>
        </w:rPr>
        <w:t xml:space="preserve"> O tym można napisać na przykładzie chociażby protestów wywołanych z powodu śledztw Nawalnego w sprawach korupcji przez najwyższy warstwy Rosyjskiej władzy. </w:t>
      </w:r>
      <w:del w:id="11" w:author="aga nowak" w:date="2022-04-06T12:23:00Z">
        <w:r w:rsidDel="000077B1">
          <w:rPr>
            <w:rFonts w:ascii="Calibri" w:hAnsi="Calibri" w:cs="Calibri"/>
            <w:lang w:val="pl-PL"/>
          </w:rPr>
          <w:delText xml:space="preserve">Spójżeć </w:delText>
        </w:r>
      </w:del>
      <w:ins w:id="12" w:author="aga nowak" w:date="2022-04-06T12:23:00Z">
        <w:r w:rsidR="000077B1">
          <w:rPr>
            <w:rFonts w:ascii="Calibri" w:hAnsi="Calibri" w:cs="Calibri"/>
            <w:lang w:val="pl-PL"/>
          </w:rPr>
          <w:t xml:space="preserve">Spojrzeć </w:t>
        </w:r>
        <w:r w:rsidR="000077B1">
          <w:rPr>
            <w:rFonts w:ascii="Calibri" w:hAnsi="Calibri" w:cs="Calibri"/>
            <w:lang w:val="pl-PL"/>
          </w:rPr>
          <w:t xml:space="preserve"> </w:t>
        </w:r>
      </w:ins>
      <w:r>
        <w:rPr>
          <w:rFonts w:ascii="Calibri" w:hAnsi="Calibri" w:cs="Calibri"/>
          <w:lang w:val="pl-PL"/>
        </w:rPr>
        <w:t>na</w:t>
      </w:r>
      <w:del w:id="13" w:author="aga nowak" w:date="2022-04-06T12:23:00Z">
        <w:r w:rsidDel="000077B1">
          <w:rPr>
            <w:rFonts w:ascii="Calibri" w:hAnsi="Calibri" w:cs="Calibri"/>
            <w:lang w:val="pl-PL"/>
          </w:rPr>
          <w:delText xml:space="preserve"> Rosyjski</w:delText>
        </w:r>
      </w:del>
      <w:ins w:id="14" w:author="aga nowak" w:date="2022-04-06T12:23:00Z">
        <w:r w:rsidR="000077B1">
          <w:rPr>
            <w:rFonts w:ascii="Calibri" w:hAnsi="Calibri" w:cs="Calibri"/>
            <w:lang w:val="pl-PL"/>
          </w:rPr>
          <w:t xml:space="preserve"> r</w:t>
        </w:r>
      </w:ins>
      <w:ins w:id="15" w:author="aga nowak" w:date="2022-04-06T12:24:00Z">
        <w:r w:rsidR="000077B1">
          <w:rPr>
            <w:rFonts w:ascii="Calibri" w:hAnsi="Calibri" w:cs="Calibri"/>
            <w:lang w:val="pl-PL"/>
          </w:rPr>
          <w:t xml:space="preserve">osyjskie </w:t>
        </w:r>
      </w:ins>
      <w:r>
        <w:rPr>
          <w:rFonts w:ascii="Calibri" w:hAnsi="Calibri" w:cs="Calibri"/>
          <w:lang w:val="pl-PL"/>
        </w:rPr>
        <w:t xml:space="preserve"> państwow</w:t>
      </w:r>
      <w:ins w:id="16" w:author="aga nowak" w:date="2022-04-06T12:24:00Z">
        <w:r w:rsidR="000077B1">
          <w:rPr>
            <w:rFonts w:ascii="Calibri" w:hAnsi="Calibri" w:cs="Calibri"/>
            <w:lang w:val="pl-PL"/>
          </w:rPr>
          <w:t xml:space="preserve">e </w:t>
        </w:r>
      </w:ins>
      <w:del w:id="17" w:author="aga nowak" w:date="2022-04-06T12:24:00Z">
        <w:r w:rsidDel="000077B1">
          <w:rPr>
            <w:rFonts w:ascii="Calibri" w:hAnsi="Calibri" w:cs="Calibri"/>
            <w:lang w:val="pl-PL"/>
          </w:rPr>
          <w:delText>y</w:delText>
        </w:r>
      </w:del>
      <w:r>
        <w:rPr>
          <w:rFonts w:ascii="Calibri" w:hAnsi="Calibri" w:cs="Calibri"/>
          <w:lang w:val="pl-PL"/>
        </w:rPr>
        <w:t xml:space="preserve"> kanały </w:t>
      </w:r>
      <w:proofErr w:type="spellStart"/>
      <w:r>
        <w:rPr>
          <w:rFonts w:ascii="Calibri" w:hAnsi="Calibri" w:cs="Calibri"/>
          <w:lang w:val="pl-PL"/>
        </w:rPr>
        <w:t>telew</w:t>
      </w:r>
      <w:ins w:id="18" w:author="aga nowak" w:date="2022-04-06T12:24:00Z">
        <w:r w:rsidR="000077B1">
          <w:rPr>
            <w:rFonts w:ascii="Calibri" w:hAnsi="Calibri" w:cs="Calibri"/>
            <w:lang w:val="pl-PL"/>
          </w:rPr>
          <w:t>i</w:t>
        </w:r>
      </w:ins>
      <w:r>
        <w:rPr>
          <w:rFonts w:ascii="Calibri" w:hAnsi="Calibri" w:cs="Calibri"/>
          <w:lang w:val="pl-PL"/>
        </w:rPr>
        <w:t>ezyjne</w:t>
      </w:r>
      <w:proofErr w:type="spellEnd"/>
      <w:r>
        <w:rPr>
          <w:rFonts w:ascii="Calibri" w:hAnsi="Calibri" w:cs="Calibri"/>
          <w:lang w:val="pl-PL"/>
        </w:rPr>
        <w:t>, któr</w:t>
      </w:r>
      <w:ins w:id="19" w:author="aga nowak" w:date="2022-04-06T12:24:00Z">
        <w:r w:rsidR="000077B1">
          <w:rPr>
            <w:rFonts w:ascii="Calibri" w:hAnsi="Calibri" w:cs="Calibri"/>
            <w:lang w:val="pl-PL"/>
          </w:rPr>
          <w:t>e</w:t>
        </w:r>
      </w:ins>
      <w:del w:id="20" w:author="aga nowak" w:date="2022-04-06T12:24:00Z">
        <w:r w:rsidDel="000077B1">
          <w:rPr>
            <w:rFonts w:ascii="Calibri" w:hAnsi="Calibri" w:cs="Calibri"/>
            <w:lang w:val="pl-PL"/>
          </w:rPr>
          <w:delText>y</w:delText>
        </w:r>
      </w:del>
      <w:r>
        <w:rPr>
          <w:rFonts w:ascii="Calibri" w:hAnsi="Calibri" w:cs="Calibri"/>
          <w:lang w:val="pl-PL"/>
        </w:rPr>
        <w:t xml:space="preserve"> zmieniają temat korupcji Medwediewa na temat „a co, Nawalny by tak nie robił?”, czyli zmieniają temat korupcji z „nie do pomyślenia” do „aktualna norma” mówiąc o tym że „To jest Rosja! Mamy taki układ wynikający z dziedzictwa historycznego. Zawsze tak było!”</w:t>
      </w:r>
      <w:r w:rsidR="004C1D96">
        <w:rPr>
          <w:rFonts w:ascii="Calibri" w:hAnsi="Calibri" w:cs="Calibri"/>
          <w:lang w:val="pl-PL"/>
        </w:rPr>
        <w:t xml:space="preserve"> czy na przykładzie zwiększenia </w:t>
      </w:r>
      <w:r w:rsidR="004C1D96" w:rsidRPr="004C1D96">
        <w:rPr>
          <w:rFonts w:ascii="Calibri" w:hAnsi="Calibri" w:cs="Calibri"/>
          <w:lang w:val="pl-PL"/>
        </w:rPr>
        <w:t>podniesienie wieku emerytalnego</w:t>
      </w:r>
      <w:r w:rsidR="004C1D96">
        <w:rPr>
          <w:rFonts w:ascii="Calibri" w:hAnsi="Calibri" w:cs="Calibri"/>
          <w:lang w:val="pl-PL"/>
        </w:rPr>
        <w:t>, który na początku lat 2015 był „nie do pomyślienia” a obecnie to norma prawna</w:t>
      </w:r>
      <w:r>
        <w:rPr>
          <w:rFonts w:ascii="Calibri" w:hAnsi="Calibri" w:cs="Calibri"/>
          <w:lang w:val="pl-PL"/>
        </w:rPr>
        <w:t>. Czy łatwiej dzisiaj zebrać ludzi i zaangażować ich w protestach przez internet, przez współczesny messengery czy social media? Jaki stopień zaufania u obywateli Rosji do opozycyjnych mediów? Czy ufają Rosyjskiej państwowej propagandzie czy wierzą w niezależnych polityków czy nawet youtuberów?</w:t>
      </w:r>
    </w:p>
    <w:p w14:paraId="0DD758A7" w14:textId="77777777" w:rsidR="00641F17" w:rsidRPr="00641F17" w:rsidRDefault="00404853" w:rsidP="00641F17">
      <w:pPr>
        <w:spacing w:line="256" w:lineRule="auto"/>
        <w:rPr>
          <w:rFonts w:ascii="Calibri" w:hAnsi="Calibri" w:cs="Calibri"/>
          <w:lang w:val="pl-PL"/>
        </w:rPr>
      </w:pPr>
      <w:hyperlink r:id="rId10" w:history="1">
        <w:r w:rsidR="00641F17">
          <w:rPr>
            <w:rStyle w:val="Hipercze"/>
            <w:rFonts w:ascii="Calibri" w:hAnsi="Calibri" w:cs="Calibri"/>
            <w:color w:val="0563C1"/>
            <w:lang w:val="pl-PL"/>
          </w:rPr>
          <w:t>https://www.lev</w:t>
        </w:r>
        <w:r w:rsidR="00641F17">
          <w:rPr>
            <w:rStyle w:val="Hipercze"/>
            <w:rFonts w:ascii="Calibri" w:hAnsi="Calibri" w:cs="Calibri"/>
            <w:color w:val="0563C1"/>
            <w:lang w:val="pl-PL"/>
          </w:rPr>
          <w:t>a</w:t>
        </w:r>
        <w:r w:rsidR="00641F17">
          <w:rPr>
            <w:rStyle w:val="Hipercze"/>
            <w:rFonts w:ascii="Calibri" w:hAnsi="Calibri" w:cs="Calibri"/>
            <w:color w:val="0563C1"/>
            <w:lang w:val="pl-PL"/>
          </w:rPr>
          <w:t>da.ru/2020/02/27/istochniki-novostej-i-doverie-smi/</w:t>
        </w:r>
      </w:hyperlink>
    </w:p>
    <w:p w14:paraId="1970C5ED" w14:textId="7AAFAD2F" w:rsidR="00641F17" w:rsidRPr="00641F17" w:rsidRDefault="00641F17" w:rsidP="00641F17">
      <w:pPr>
        <w:spacing w:line="256" w:lineRule="auto"/>
        <w:rPr>
          <w:rFonts w:ascii="Calibri" w:hAnsi="Calibri" w:cs="Calibri"/>
          <w:lang w:val="pl-PL"/>
        </w:rPr>
      </w:pPr>
      <w:r>
        <w:rPr>
          <w:rFonts w:ascii="Calibri" w:hAnsi="Calibri" w:cs="Calibri"/>
          <w:lang w:val="pl-PL"/>
        </w:rPr>
        <w:t>Dzisiaj jest łatwiej znaleźć człowieka</w:t>
      </w:r>
      <w:ins w:id="21" w:author="aga nowak" w:date="2022-04-06T12:26:00Z">
        <w:r w:rsidR="000077B1">
          <w:rPr>
            <w:rFonts w:ascii="Calibri" w:hAnsi="Calibri" w:cs="Calibri"/>
            <w:lang w:val="pl-PL"/>
          </w:rPr>
          <w:t>,</w:t>
        </w:r>
      </w:ins>
      <w:r>
        <w:rPr>
          <w:rFonts w:ascii="Calibri" w:hAnsi="Calibri" w:cs="Calibri"/>
          <w:lang w:val="pl-PL"/>
        </w:rPr>
        <w:t xml:space="preserve"> który uczestniczy w protestach czy podtrzymuje działalność protestacyjną poprzez różne grupy(facebook, vkontakte, telegram). Na przykładzie „</w:t>
      </w:r>
      <w:proofErr w:type="spellStart"/>
      <w:r>
        <w:rPr>
          <w:rFonts w:ascii="Calibri" w:hAnsi="Calibri" w:cs="Calibri"/>
          <w:lang w:val="pl-PL"/>
        </w:rPr>
        <w:t>umnoe</w:t>
      </w:r>
      <w:proofErr w:type="spellEnd"/>
      <w:r>
        <w:rPr>
          <w:rFonts w:ascii="Calibri" w:hAnsi="Calibri" w:cs="Calibri"/>
          <w:lang w:val="pl-PL"/>
        </w:rPr>
        <w:t xml:space="preserve"> </w:t>
      </w:r>
      <w:commentRangeStart w:id="22"/>
      <w:proofErr w:type="spellStart"/>
      <w:r>
        <w:rPr>
          <w:rFonts w:ascii="Calibri" w:hAnsi="Calibri" w:cs="Calibri"/>
          <w:lang w:val="pl-PL"/>
        </w:rPr>
        <w:t>golosowanie</w:t>
      </w:r>
      <w:commentRangeEnd w:id="22"/>
      <w:proofErr w:type="spellEnd"/>
      <w:r w:rsidR="00404853">
        <w:rPr>
          <w:rStyle w:val="Odwoaniedokomentarza"/>
        </w:rPr>
        <w:commentReference w:id="22"/>
      </w:r>
      <w:r>
        <w:rPr>
          <w:rFonts w:ascii="Calibri" w:hAnsi="Calibri" w:cs="Calibri"/>
          <w:lang w:val="pl-PL"/>
        </w:rPr>
        <w:t xml:space="preserve">”, dane z tego serwisu były stracone i trafili to służb państwowych. To wywołało sporo zwolnień z pracy tych ludzi którzy uczestniczyli w tym głosowaniu. Z tego wynika kolejna kwestia, czy ludzi </w:t>
      </w:r>
      <w:ins w:id="23" w:author="aga nowak" w:date="2022-04-06T12:27:00Z">
        <w:r w:rsidR="00A052E1">
          <w:rPr>
            <w:rFonts w:ascii="Calibri" w:hAnsi="Calibri" w:cs="Calibri"/>
            <w:lang w:val="pl-PL"/>
          </w:rPr>
          <w:t xml:space="preserve">bardziej </w:t>
        </w:r>
      </w:ins>
      <w:del w:id="24" w:author="aga nowak" w:date="2022-04-06T12:27:00Z">
        <w:r w:rsidDel="00A052E1">
          <w:rPr>
            <w:rFonts w:ascii="Calibri" w:hAnsi="Calibri" w:cs="Calibri"/>
            <w:lang w:val="pl-PL"/>
          </w:rPr>
          <w:delText xml:space="preserve">więcej </w:delText>
        </w:r>
      </w:del>
      <w:r>
        <w:rPr>
          <w:rFonts w:ascii="Calibri" w:hAnsi="Calibri" w:cs="Calibri"/>
          <w:lang w:val="pl-PL"/>
        </w:rPr>
        <w:t>martwią się o swoje bezpieczeństwo przy uczestnictwie w akcjach przeciwko władzy?</w:t>
      </w:r>
    </w:p>
    <w:p w14:paraId="1665E4F9" w14:textId="1CFE7C3C" w:rsidR="00641F17" w:rsidRPr="00641F17" w:rsidRDefault="00641F17" w:rsidP="00641F17">
      <w:pPr>
        <w:spacing w:line="256" w:lineRule="auto"/>
        <w:rPr>
          <w:rFonts w:ascii="Calibri" w:hAnsi="Calibri" w:cs="Calibri"/>
          <w:lang w:val="pl-PL"/>
        </w:rPr>
      </w:pPr>
      <w:r>
        <w:rPr>
          <w:rFonts w:ascii="Calibri" w:hAnsi="Calibri" w:cs="Calibri"/>
          <w:lang w:val="pl-PL"/>
        </w:rPr>
        <w:t>Czy łatwie</w:t>
      </w:r>
      <w:ins w:id="25" w:author="aga nowak" w:date="2022-04-06T12:27:00Z">
        <w:r w:rsidR="00A052E1">
          <w:rPr>
            <w:rFonts w:ascii="Calibri" w:hAnsi="Calibri" w:cs="Calibri"/>
            <w:lang w:val="pl-PL"/>
          </w:rPr>
          <w:t xml:space="preserve">j </w:t>
        </w:r>
      </w:ins>
      <w:del w:id="26" w:author="aga nowak" w:date="2022-04-06T12:27:00Z">
        <w:r w:rsidDel="00A052E1">
          <w:rPr>
            <w:rFonts w:ascii="Calibri" w:hAnsi="Calibri" w:cs="Calibri"/>
            <w:lang w:val="pl-PL"/>
          </w:rPr>
          <w:delText xml:space="preserve"> stało</w:delText>
        </w:r>
      </w:del>
      <w:r>
        <w:rPr>
          <w:rFonts w:ascii="Calibri" w:hAnsi="Calibri" w:cs="Calibri"/>
          <w:lang w:val="pl-PL"/>
        </w:rPr>
        <w:t xml:space="preserve"> przekonać ludzi który wspierają władze? Na przykładzie algorytmów rekomendacji i „niekończącą się taśmy” którą wymyślił Aza Raskin (jak w instagram czy facebook). </w:t>
      </w:r>
    </w:p>
    <w:p w14:paraId="5E0DF00F" w14:textId="77777777" w:rsidR="00641F17" w:rsidRPr="00641F17" w:rsidRDefault="00404853" w:rsidP="00641F17">
      <w:pPr>
        <w:spacing w:line="256" w:lineRule="auto"/>
        <w:rPr>
          <w:rFonts w:ascii="Calibri" w:hAnsi="Calibri" w:cs="Calibri"/>
          <w:lang w:val="pl-PL"/>
        </w:rPr>
      </w:pPr>
      <w:hyperlink r:id="rId11" w:history="1">
        <w:r w:rsidR="00641F17">
          <w:rPr>
            <w:rStyle w:val="Hipercze"/>
            <w:rFonts w:ascii="Calibri" w:hAnsi="Calibri" w:cs="Calibri"/>
            <w:color w:val="0563C1"/>
            <w:lang w:val="pl-PL"/>
          </w:rPr>
          <w:t>https://en.wikipe</w:t>
        </w:r>
        <w:r w:rsidR="00641F17">
          <w:rPr>
            <w:rStyle w:val="Hipercze"/>
            <w:rFonts w:ascii="Calibri" w:hAnsi="Calibri" w:cs="Calibri"/>
            <w:color w:val="0563C1"/>
            <w:lang w:val="pl-PL"/>
          </w:rPr>
          <w:t>d</w:t>
        </w:r>
        <w:r w:rsidR="00641F17">
          <w:rPr>
            <w:rStyle w:val="Hipercze"/>
            <w:rFonts w:ascii="Calibri" w:hAnsi="Calibri" w:cs="Calibri"/>
            <w:color w:val="0563C1"/>
            <w:lang w:val="pl-PL"/>
          </w:rPr>
          <w:t>ia.org/wiki/Aza_Raskin</w:t>
        </w:r>
      </w:hyperlink>
    </w:p>
    <w:p w14:paraId="57BF53DA" w14:textId="35D3E400" w:rsidR="00641F17" w:rsidRPr="00641F17" w:rsidRDefault="00641F17" w:rsidP="00641F17">
      <w:pPr>
        <w:spacing w:line="256" w:lineRule="auto"/>
        <w:rPr>
          <w:rFonts w:ascii="Calibri" w:hAnsi="Calibri" w:cs="Calibri"/>
          <w:lang w:val="pl-PL"/>
        </w:rPr>
      </w:pPr>
      <w:r>
        <w:rPr>
          <w:rFonts w:ascii="Calibri" w:hAnsi="Calibri" w:cs="Calibri"/>
          <w:lang w:val="pl-PL"/>
        </w:rPr>
        <w:t>Będę pisał do niego w sprawie algorytmów rekomendacji wiadomości i tego, jak ludzi przez media żyją w tak zwanej „</w:t>
      </w:r>
      <w:del w:id="27" w:author="aga nowak" w:date="2022-04-06T12:27:00Z">
        <w:r w:rsidDel="00A052E1">
          <w:rPr>
            <w:rFonts w:ascii="Calibri" w:hAnsi="Calibri" w:cs="Calibri"/>
            <w:lang w:val="pl-PL"/>
          </w:rPr>
          <w:delText xml:space="preserve">banke </w:delText>
        </w:r>
      </w:del>
      <w:ins w:id="28" w:author="aga nowak" w:date="2022-04-06T12:27:00Z">
        <w:r w:rsidR="00A052E1">
          <w:rPr>
            <w:rFonts w:ascii="Calibri" w:hAnsi="Calibri" w:cs="Calibri"/>
            <w:lang w:val="pl-PL"/>
          </w:rPr>
          <w:t xml:space="preserve">bańce </w:t>
        </w:r>
        <w:r w:rsidR="00A052E1">
          <w:rPr>
            <w:rFonts w:ascii="Calibri" w:hAnsi="Calibri" w:cs="Calibri"/>
            <w:lang w:val="pl-PL"/>
          </w:rPr>
          <w:t xml:space="preserve"> </w:t>
        </w:r>
      </w:ins>
      <w:r>
        <w:rPr>
          <w:rFonts w:ascii="Calibri" w:hAnsi="Calibri" w:cs="Calibri"/>
          <w:lang w:val="pl-PL"/>
        </w:rPr>
        <w:t>inforamcyjnej”.</w:t>
      </w:r>
    </w:p>
    <w:p w14:paraId="6200BB51" w14:textId="46158490" w:rsidR="00641F17" w:rsidRPr="00641F17" w:rsidRDefault="00641F17" w:rsidP="00641F17">
      <w:pPr>
        <w:spacing w:line="256" w:lineRule="auto"/>
        <w:rPr>
          <w:rFonts w:ascii="Calibri" w:hAnsi="Calibri" w:cs="Calibri"/>
          <w:lang w:val="pl-PL"/>
        </w:rPr>
      </w:pPr>
      <w:r>
        <w:rPr>
          <w:rFonts w:ascii="Calibri" w:hAnsi="Calibri" w:cs="Calibri"/>
          <w:lang w:val="pl-PL"/>
        </w:rPr>
        <w:t xml:space="preserve">Czyli ludzi którzy obserwują państwowe wiadomości nigdy nie zobaczą w swojej „taśmie” z wiadomościami w </w:t>
      </w:r>
      <w:proofErr w:type="spellStart"/>
      <w:r w:rsidR="004C1D96">
        <w:rPr>
          <w:rFonts w:ascii="Calibri" w:hAnsi="Calibri" w:cs="Calibri"/>
          <w:lang w:val="pl-PL"/>
        </w:rPr>
        <w:t>instagram</w:t>
      </w:r>
      <w:proofErr w:type="spellEnd"/>
      <w:r>
        <w:rPr>
          <w:rFonts w:ascii="Calibri" w:hAnsi="Calibri" w:cs="Calibri"/>
          <w:lang w:val="pl-PL"/>
        </w:rPr>
        <w:t xml:space="preserve"> czy </w:t>
      </w:r>
      <w:proofErr w:type="spellStart"/>
      <w:r>
        <w:rPr>
          <w:rFonts w:ascii="Calibri" w:hAnsi="Calibri" w:cs="Calibri"/>
          <w:lang w:val="pl-PL"/>
        </w:rPr>
        <w:t>vkontakte</w:t>
      </w:r>
      <w:proofErr w:type="spellEnd"/>
      <w:r>
        <w:rPr>
          <w:rFonts w:ascii="Calibri" w:hAnsi="Calibri" w:cs="Calibri"/>
          <w:lang w:val="pl-PL"/>
        </w:rPr>
        <w:t xml:space="preserve"> </w:t>
      </w:r>
      <w:del w:id="29" w:author="aga nowak" w:date="2022-04-06T12:27:00Z">
        <w:r w:rsidDel="00A052E1">
          <w:rPr>
            <w:rFonts w:ascii="Calibri" w:hAnsi="Calibri" w:cs="Calibri"/>
            <w:lang w:val="pl-PL"/>
          </w:rPr>
          <w:delText xml:space="preserve">apozycyjnych </w:delText>
        </w:r>
      </w:del>
      <w:ins w:id="30" w:author="aga nowak" w:date="2022-04-06T12:27:00Z">
        <w:r w:rsidR="00A052E1">
          <w:rPr>
            <w:rFonts w:ascii="Calibri" w:hAnsi="Calibri" w:cs="Calibri"/>
            <w:lang w:val="pl-PL"/>
          </w:rPr>
          <w:t>o</w:t>
        </w:r>
        <w:r w:rsidR="00A052E1">
          <w:rPr>
            <w:rFonts w:ascii="Calibri" w:hAnsi="Calibri" w:cs="Calibri"/>
            <w:lang w:val="pl-PL"/>
          </w:rPr>
          <w:t xml:space="preserve">pozycyjnych </w:t>
        </w:r>
      </w:ins>
      <w:r>
        <w:rPr>
          <w:rFonts w:ascii="Calibri" w:hAnsi="Calibri" w:cs="Calibri"/>
          <w:lang w:val="pl-PL"/>
        </w:rPr>
        <w:t>wiadomości i nie będą świadomi tego że władza robi coś nie tak czy coś co kiepsko wpływa na życie codzienne. Jak władza, będąca świadoma tego jak to działa, wpływa na deprecjację zasobów Internetu, z opozycyjnymi informacjami.</w:t>
      </w:r>
    </w:p>
    <w:p w14:paraId="511F0C8F" w14:textId="77777777" w:rsidR="00641F17" w:rsidRPr="00641F17" w:rsidRDefault="00641F17" w:rsidP="00641F17">
      <w:pPr>
        <w:spacing w:line="235" w:lineRule="atLeast"/>
        <w:rPr>
          <w:rFonts w:ascii="Calibri" w:eastAsia="Times New Roman" w:hAnsi="Calibri" w:cs="Calibri"/>
          <w:color w:val="222222"/>
          <w:lang w:val="pl-PL"/>
        </w:rPr>
      </w:pPr>
      <w:r w:rsidRPr="00641F17">
        <w:rPr>
          <w:rFonts w:ascii="Calibri" w:eastAsia="Times New Roman" w:hAnsi="Calibri" w:cs="Calibri"/>
          <w:color w:val="222222"/>
          <w:lang w:val="pl-PL"/>
        </w:rPr>
        <w:t>praca będzie miała następujące rozdziały:</w:t>
      </w:r>
    </w:p>
    <w:p w14:paraId="2F31A6A3" w14:textId="77777777" w:rsidR="00641F17" w:rsidRPr="00641F17" w:rsidRDefault="00641F17" w:rsidP="00641F17">
      <w:pPr>
        <w:spacing w:after="0" w:line="235" w:lineRule="atLeast"/>
        <w:ind w:left="720"/>
        <w:rPr>
          <w:rFonts w:ascii="Calibri" w:eastAsia="Times New Roman" w:hAnsi="Calibri" w:cs="Calibri"/>
          <w:color w:val="222222"/>
          <w:lang w:val="pl-PL"/>
        </w:rPr>
      </w:pPr>
      <w:r w:rsidRPr="00641F17">
        <w:rPr>
          <w:rFonts w:ascii="Calibri" w:eastAsia="Times New Roman" w:hAnsi="Calibri" w:cs="Calibri"/>
          <w:color w:val="222222"/>
          <w:lang w:val="pl-PL"/>
        </w:rPr>
        <w:t>1.</w:t>
      </w:r>
      <w:r w:rsidRPr="00641F17">
        <w:rPr>
          <w:rFonts w:ascii="Times New Roman" w:eastAsia="Times New Roman" w:hAnsi="Times New Roman" w:cs="Times New Roman"/>
          <w:color w:val="222222"/>
          <w:sz w:val="14"/>
          <w:szCs w:val="14"/>
          <w:lang w:val="pl-PL"/>
        </w:rPr>
        <w:t>      </w:t>
      </w:r>
      <w:r w:rsidRPr="00641F17">
        <w:rPr>
          <w:rFonts w:ascii="Calibri" w:eastAsia="Times New Roman" w:hAnsi="Calibri" w:cs="Calibri"/>
          <w:color w:val="222222"/>
          <w:lang w:val="pl-PL"/>
        </w:rPr>
        <w:t>Teoretyczna. Jak działają media, algorytmy rekomendacji</w:t>
      </w:r>
      <w:r w:rsidR="004C1D96">
        <w:rPr>
          <w:rFonts w:ascii="Calibri" w:eastAsia="Times New Roman" w:hAnsi="Calibri" w:cs="Calibri"/>
          <w:color w:val="222222"/>
          <w:lang w:val="pl-PL"/>
        </w:rPr>
        <w:t xml:space="preserve">, </w:t>
      </w:r>
      <w:r w:rsidR="004C1D96" w:rsidRPr="004C1D96">
        <w:rPr>
          <w:rFonts w:ascii="Calibri" w:eastAsia="Times New Roman" w:hAnsi="Calibri" w:cs="Calibri"/>
          <w:color w:val="222222"/>
          <w:lang w:val="pl-PL"/>
        </w:rPr>
        <w:t>skala ludzi korzystających z internetu</w:t>
      </w:r>
      <w:r w:rsidRPr="00641F17">
        <w:rPr>
          <w:rFonts w:ascii="Calibri" w:eastAsia="Times New Roman" w:hAnsi="Calibri" w:cs="Calibri"/>
          <w:color w:val="222222"/>
          <w:lang w:val="pl-PL"/>
        </w:rPr>
        <w:t xml:space="preserve"> i td.</w:t>
      </w:r>
    </w:p>
    <w:p w14:paraId="1ED28925" w14:textId="77777777" w:rsidR="00641F17" w:rsidRPr="00641F17" w:rsidRDefault="00641F17" w:rsidP="00641F17">
      <w:pPr>
        <w:spacing w:after="0" w:line="235" w:lineRule="atLeast"/>
        <w:ind w:left="720"/>
        <w:rPr>
          <w:rFonts w:ascii="Calibri" w:eastAsia="Times New Roman" w:hAnsi="Calibri" w:cs="Calibri"/>
          <w:color w:val="222222"/>
          <w:lang w:val="pl-PL"/>
        </w:rPr>
      </w:pPr>
      <w:r w:rsidRPr="00641F17">
        <w:rPr>
          <w:rFonts w:ascii="Calibri" w:eastAsia="Times New Roman" w:hAnsi="Calibri" w:cs="Calibri"/>
          <w:color w:val="222222"/>
          <w:lang w:val="pl-PL"/>
        </w:rPr>
        <w:t>2.</w:t>
      </w:r>
      <w:r w:rsidRPr="00641F17">
        <w:rPr>
          <w:rFonts w:ascii="Times New Roman" w:eastAsia="Times New Roman" w:hAnsi="Times New Roman" w:cs="Times New Roman"/>
          <w:color w:val="222222"/>
          <w:sz w:val="14"/>
          <w:szCs w:val="14"/>
          <w:lang w:val="pl-PL"/>
        </w:rPr>
        <w:t>      </w:t>
      </w:r>
      <w:r w:rsidRPr="00641F17">
        <w:rPr>
          <w:rFonts w:ascii="Calibri" w:eastAsia="Times New Roman" w:hAnsi="Calibri" w:cs="Calibri"/>
          <w:color w:val="222222"/>
          <w:lang w:val="pl-PL"/>
        </w:rPr>
        <w:t>Rola mediów w procesach politycznych i wyborczych.</w:t>
      </w:r>
    </w:p>
    <w:p w14:paraId="0DE40053" w14:textId="77777777" w:rsidR="00641F17" w:rsidRPr="00641F17" w:rsidRDefault="00641F17" w:rsidP="00641F17">
      <w:pPr>
        <w:spacing w:after="0" w:line="235" w:lineRule="atLeast"/>
        <w:ind w:left="720"/>
        <w:rPr>
          <w:rFonts w:ascii="Calibri" w:eastAsia="Times New Roman" w:hAnsi="Calibri" w:cs="Calibri"/>
          <w:color w:val="222222"/>
          <w:lang w:val="pl-PL"/>
        </w:rPr>
      </w:pPr>
      <w:r>
        <w:rPr>
          <w:rFonts w:ascii="Calibri" w:eastAsia="Times New Roman" w:hAnsi="Calibri" w:cs="Calibri"/>
          <w:color w:val="222222"/>
          <w:lang w:val="pl-PL"/>
        </w:rPr>
        <w:t xml:space="preserve">        </w:t>
      </w:r>
      <w:r w:rsidRPr="00641F17">
        <w:rPr>
          <w:rFonts w:ascii="Calibri" w:eastAsia="Times New Roman" w:hAnsi="Calibri" w:cs="Calibri"/>
          <w:color w:val="222222"/>
          <w:lang w:val="pl-PL"/>
        </w:rPr>
        <w:t>(przykład – wpływ rosji na wybory w stana</w:t>
      </w:r>
      <w:r w:rsidR="004C1D96">
        <w:rPr>
          <w:rFonts w:ascii="Calibri" w:eastAsia="Times New Roman" w:hAnsi="Calibri" w:cs="Calibri"/>
          <w:color w:val="222222"/>
          <w:lang w:val="pl-PL"/>
        </w:rPr>
        <w:t>ch zjednoczonych przez Facebook, Umnoe golosowanie Nawalnego i td</w:t>
      </w:r>
      <w:r w:rsidRPr="00641F17">
        <w:rPr>
          <w:rFonts w:ascii="Calibri" w:eastAsia="Times New Roman" w:hAnsi="Calibri" w:cs="Calibri"/>
          <w:color w:val="222222"/>
          <w:lang w:val="pl-PL"/>
        </w:rPr>
        <w:t>)</w:t>
      </w:r>
      <w:r w:rsidR="004C1D96">
        <w:rPr>
          <w:rFonts w:ascii="Calibri" w:eastAsia="Times New Roman" w:hAnsi="Calibri" w:cs="Calibri"/>
          <w:color w:val="222222"/>
          <w:lang w:val="pl-PL"/>
        </w:rPr>
        <w:t>.</w:t>
      </w:r>
    </w:p>
    <w:p w14:paraId="7EED263F" w14:textId="77777777" w:rsidR="00641F17" w:rsidRPr="00641F17" w:rsidRDefault="00641F17" w:rsidP="00641F17">
      <w:pPr>
        <w:spacing w:after="0" w:line="235" w:lineRule="atLeast"/>
        <w:ind w:left="720"/>
        <w:rPr>
          <w:rFonts w:ascii="Calibri" w:eastAsia="Times New Roman" w:hAnsi="Calibri" w:cs="Calibri"/>
          <w:color w:val="222222"/>
          <w:lang w:val="pl-PL"/>
        </w:rPr>
      </w:pPr>
      <w:r w:rsidRPr="00641F17">
        <w:rPr>
          <w:rFonts w:ascii="Calibri" w:eastAsia="Times New Roman" w:hAnsi="Calibri" w:cs="Calibri"/>
          <w:color w:val="222222"/>
          <w:lang w:val="pl-PL"/>
        </w:rPr>
        <w:lastRenderedPageBreak/>
        <w:t>3.</w:t>
      </w:r>
      <w:r w:rsidRPr="00641F17">
        <w:rPr>
          <w:rFonts w:ascii="Times New Roman" w:eastAsia="Times New Roman" w:hAnsi="Times New Roman" w:cs="Times New Roman"/>
          <w:color w:val="222222"/>
          <w:sz w:val="14"/>
          <w:szCs w:val="14"/>
          <w:lang w:val="pl-PL"/>
        </w:rPr>
        <w:t>      </w:t>
      </w:r>
      <w:r w:rsidRPr="00641F17">
        <w:rPr>
          <w:rFonts w:ascii="Calibri" w:eastAsia="Times New Roman" w:hAnsi="Calibri" w:cs="Calibri"/>
          <w:color w:val="222222"/>
          <w:lang w:val="pl-PL"/>
        </w:rPr>
        <w:t>Metody wpływu na potencjał protestu przez media.</w:t>
      </w:r>
    </w:p>
    <w:p w14:paraId="6AE144A2" w14:textId="77777777" w:rsidR="00641F17" w:rsidRPr="00641F17" w:rsidRDefault="00641F17" w:rsidP="00641F17">
      <w:pPr>
        <w:spacing w:after="0" w:line="235" w:lineRule="atLeast"/>
        <w:ind w:left="720"/>
        <w:rPr>
          <w:rFonts w:ascii="Calibri" w:eastAsia="Times New Roman" w:hAnsi="Calibri" w:cs="Calibri"/>
          <w:color w:val="222222"/>
          <w:lang w:val="pl-PL"/>
        </w:rPr>
      </w:pPr>
      <w:r w:rsidRPr="00641F17">
        <w:rPr>
          <w:rFonts w:ascii="Calibri" w:eastAsia="Times New Roman" w:hAnsi="Calibri" w:cs="Calibri"/>
          <w:color w:val="222222"/>
          <w:lang w:val="pl-PL"/>
        </w:rPr>
        <w:t>4.</w:t>
      </w:r>
      <w:r w:rsidRPr="00641F17">
        <w:rPr>
          <w:rFonts w:ascii="Times New Roman" w:eastAsia="Times New Roman" w:hAnsi="Times New Roman" w:cs="Times New Roman"/>
          <w:color w:val="222222"/>
          <w:sz w:val="14"/>
          <w:szCs w:val="14"/>
          <w:lang w:val="pl-PL"/>
        </w:rPr>
        <w:t>      </w:t>
      </w:r>
      <w:r w:rsidRPr="00641F17">
        <w:rPr>
          <w:rFonts w:ascii="Calibri" w:eastAsia="Times New Roman" w:hAnsi="Calibri" w:cs="Calibri"/>
          <w:color w:val="222222"/>
          <w:lang w:val="pl-PL"/>
        </w:rPr>
        <w:t>Protesty do 2010 roku (jaka skala, zaangażowanie obywateli w protestach)</w:t>
      </w:r>
      <w:r w:rsidR="004C1D96">
        <w:rPr>
          <w:rFonts w:ascii="Calibri" w:eastAsia="Times New Roman" w:hAnsi="Calibri" w:cs="Calibri"/>
          <w:color w:val="222222"/>
          <w:lang w:val="pl-PL"/>
        </w:rPr>
        <w:t>.</w:t>
      </w:r>
    </w:p>
    <w:p w14:paraId="5F12DD88" w14:textId="77777777" w:rsidR="00641F17" w:rsidRPr="00641F17" w:rsidRDefault="00641F17" w:rsidP="00641F17">
      <w:pPr>
        <w:spacing w:after="0" w:line="235" w:lineRule="atLeast"/>
        <w:ind w:left="720"/>
        <w:rPr>
          <w:rFonts w:ascii="Calibri" w:eastAsia="Times New Roman" w:hAnsi="Calibri" w:cs="Calibri"/>
          <w:color w:val="222222"/>
          <w:lang w:val="pl-PL"/>
        </w:rPr>
      </w:pPr>
      <w:r w:rsidRPr="00641F17">
        <w:rPr>
          <w:rFonts w:ascii="Calibri" w:eastAsia="Times New Roman" w:hAnsi="Calibri" w:cs="Calibri"/>
          <w:color w:val="222222"/>
          <w:lang w:val="pl-PL"/>
        </w:rPr>
        <w:t>5.</w:t>
      </w:r>
      <w:r w:rsidRPr="00641F17">
        <w:rPr>
          <w:rFonts w:ascii="Times New Roman" w:eastAsia="Times New Roman" w:hAnsi="Times New Roman" w:cs="Times New Roman"/>
          <w:color w:val="222222"/>
          <w:sz w:val="14"/>
          <w:szCs w:val="14"/>
          <w:lang w:val="pl-PL"/>
        </w:rPr>
        <w:t>      </w:t>
      </w:r>
      <w:r w:rsidRPr="00641F17">
        <w:rPr>
          <w:rFonts w:ascii="Calibri" w:eastAsia="Times New Roman" w:hAnsi="Calibri" w:cs="Calibri"/>
          <w:color w:val="222222"/>
          <w:lang w:val="pl-PL"/>
        </w:rPr>
        <w:t>Protesty w czasach 2010 -2020</w:t>
      </w:r>
      <w:r w:rsidR="004C1D96">
        <w:rPr>
          <w:rFonts w:ascii="Calibri" w:eastAsia="Times New Roman" w:hAnsi="Calibri" w:cs="Calibri"/>
          <w:color w:val="222222"/>
          <w:lang w:val="pl-PL"/>
        </w:rPr>
        <w:t>.</w:t>
      </w:r>
    </w:p>
    <w:p w14:paraId="71C98CC9" w14:textId="77777777" w:rsidR="00641F17" w:rsidRDefault="00641F17" w:rsidP="00641F17">
      <w:pPr>
        <w:spacing w:line="235" w:lineRule="atLeast"/>
        <w:ind w:left="720"/>
        <w:rPr>
          <w:rFonts w:ascii="Calibri" w:eastAsia="Times New Roman" w:hAnsi="Calibri" w:cs="Calibri"/>
          <w:color w:val="222222"/>
          <w:lang w:val="pl-PL"/>
        </w:rPr>
      </w:pPr>
      <w:r w:rsidRPr="00641F17">
        <w:rPr>
          <w:rFonts w:ascii="Calibri" w:eastAsia="Times New Roman" w:hAnsi="Calibri" w:cs="Calibri"/>
          <w:color w:val="222222"/>
          <w:lang w:val="pl-PL"/>
        </w:rPr>
        <w:t>6.</w:t>
      </w:r>
      <w:r w:rsidRPr="00641F17">
        <w:rPr>
          <w:rFonts w:ascii="Times New Roman" w:eastAsia="Times New Roman" w:hAnsi="Times New Roman" w:cs="Times New Roman"/>
          <w:color w:val="222222"/>
          <w:sz w:val="14"/>
          <w:szCs w:val="14"/>
          <w:lang w:val="pl-PL"/>
        </w:rPr>
        <w:t>      </w:t>
      </w:r>
      <w:r w:rsidRPr="00641F17">
        <w:rPr>
          <w:rFonts w:ascii="Calibri" w:eastAsia="Times New Roman" w:hAnsi="Calibri" w:cs="Calibri"/>
          <w:color w:val="222222"/>
          <w:lang w:val="pl-PL"/>
        </w:rPr>
        <w:t>Różnica pomiędzy protestami do roku 2010 i po roku 2010.</w:t>
      </w:r>
    </w:p>
    <w:p w14:paraId="5C2AE7D0" w14:textId="77777777" w:rsidR="004C1D96" w:rsidRDefault="004C1D96" w:rsidP="00641F17">
      <w:pPr>
        <w:spacing w:line="235" w:lineRule="atLeast"/>
        <w:ind w:left="720"/>
        <w:rPr>
          <w:rFonts w:ascii="Calibri" w:eastAsia="Times New Roman" w:hAnsi="Calibri" w:cs="Calibri"/>
          <w:color w:val="222222"/>
          <w:lang w:val="pl-PL"/>
        </w:rPr>
      </w:pPr>
      <w:r>
        <w:rPr>
          <w:rFonts w:ascii="Calibri" w:eastAsia="Times New Roman" w:hAnsi="Calibri" w:cs="Calibri"/>
          <w:color w:val="222222"/>
          <w:lang w:val="pl-PL"/>
        </w:rPr>
        <w:t>7. Z czego wynika taka różnica czy nic się nie zmieniło?</w:t>
      </w:r>
    </w:p>
    <w:p w14:paraId="750C0CDF" w14:textId="77777777" w:rsidR="004C1D96" w:rsidRPr="00641F17" w:rsidRDefault="004C1D96" w:rsidP="00641F17">
      <w:pPr>
        <w:spacing w:line="235" w:lineRule="atLeast"/>
        <w:ind w:left="720"/>
        <w:rPr>
          <w:rFonts w:ascii="Calibri" w:eastAsia="Times New Roman" w:hAnsi="Calibri" w:cs="Calibri"/>
          <w:color w:val="222222"/>
          <w:lang w:val="pl-PL"/>
        </w:rPr>
      </w:pPr>
      <w:r>
        <w:rPr>
          <w:rFonts w:ascii="Calibri" w:eastAsia="Times New Roman" w:hAnsi="Calibri" w:cs="Calibri"/>
          <w:color w:val="222222"/>
          <w:lang w:val="pl-PL"/>
        </w:rPr>
        <w:t>8. Podsumowanie i wyniki.</w:t>
      </w:r>
    </w:p>
    <w:p w14:paraId="6A56BFF2" w14:textId="77777777" w:rsidR="0053135A" w:rsidRDefault="00F2010B" w:rsidP="0053135A">
      <w:pPr>
        <w:rPr>
          <w:lang w:val="pl-PL"/>
        </w:rPr>
      </w:pPr>
      <w:r>
        <w:rPr>
          <w:lang w:val="pl-PL"/>
        </w:rPr>
        <w:t>Zródła z których będę korzystał:</w:t>
      </w:r>
    </w:p>
    <w:p w14:paraId="1D0E8759" w14:textId="77777777" w:rsidR="00F2010B" w:rsidRDefault="00F2010B" w:rsidP="00F2010B">
      <w:pPr>
        <w:pStyle w:val="Akapitzlist"/>
        <w:numPr>
          <w:ilvl w:val="0"/>
          <w:numId w:val="2"/>
        </w:numPr>
        <w:rPr>
          <w:lang w:val="pl-PL"/>
        </w:rPr>
      </w:pPr>
      <w:r w:rsidRPr="00F2010B">
        <w:t xml:space="preserve">Gene Sharp - From Dictatorship to Democracy. </w:t>
      </w:r>
      <w:r w:rsidRPr="00F2010B">
        <w:rPr>
          <w:lang w:val="pl-PL"/>
        </w:rPr>
        <w:t>A Conceptual Framework for Liberation</w:t>
      </w:r>
    </w:p>
    <w:p w14:paraId="516B3267" w14:textId="77777777" w:rsidR="00F2010B" w:rsidRPr="00F2010B" w:rsidRDefault="00F2010B" w:rsidP="00F2010B">
      <w:pPr>
        <w:pStyle w:val="Akapitzlist"/>
        <w:numPr>
          <w:ilvl w:val="0"/>
          <w:numId w:val="2"/>
        </w:numPr>
        <w:rPr>
          <w:lang w:val="ru-RU"/>
        </w:rPr>
      </w:pPr>
      <w:r>
        <w:rPr>
          <w:lang w:val="ru-RU"/>
        </w:rPr>
        <w:t xml:space="preserve">Андрей Мовчан – Россия в эпоху </w:t>
      </w:r>
      <w:proofErr w:type="spellStart"/>
      <w:r>
        <w:rPr>
          <w:lang w:val="ru-RU"/>
        </w:rPr>
        <w:t>постправды</w:t>
      </w:r>
      <w:proofErr w:type="spellEnd"/>
    </w:p>
    <w:p w14:paraId="187987CA" w14:textId="77777777" w:rsidR="00F2010B" w:rsidRPr="00F2010B" w:rsidRDefault="00404853" w:rsidP="00F2010B">
      <w:pPr>
        <w:pStyle w:val="Akapitzlist"/>
        <w:numPr>
          <w:ilvl w:val="0"/>
          <w:numId w:val="2"/>
        </w:numPr>
        <w:rPr>
          <w:lang w:val="ru-RU"/>
        </w:rPr>
      </w:pPr>
      <w:hyperlink r:id="rId12" w:history="1">
        <w:r w:rsidR="00F2010B" w:rsidRPr="00381B91">
          <w:rPr>
            <w:rStyle w:val="Hipercze"/>
            <w:lang w:val="pl-PL"/>
          </w:rPr>
          <w:t>www.levada.ru</w:t>
        </w:r>
      </w:hyperlink>
      <w:r w:rsidR="00F2010B">
        <w:rPr>
          <w:lang w:val="pl-PL"/>
        </w:rPr>
        <w:t xml:space="preserve"> </w:t>
      </w:r>
    </w:p>
    <w:p w14:paraId="095B1937" w14:textId="77777777" w:rsidR="00F2010B" w:rsidRPr="003B601E" w:rsidRDefault="00F2010B" w:rsidP="00F2010B">
      <w:pPr>
        <w:pStyle w:val="Akapitzlist"/>
        <w:numPr>
          <w:ilvl w:val="0"/>
          <w:numId w:val="2"/>
        </w:numPr>
      </w:pPr>
      <w:r w:rsidRPr="003B601E">
        <w:t>Inhuman Networks. Social Media and the Archaeology of</w:t>
      </w:r>
      <w:r w:rsidR="003B601E" w:rsidRPr="003B601E">
        <w:t xml:space="preserve"> Connection – Grant </w:t>
      </w:r>
      <w:proofErr w:type="spellStart"/>
      <w:r w:rsidR="003B601E" w:rsidRPr="003B601E">
        <w:t>Bollmer</w:t>
      </w:r>
      <w:proofErr w:type="spellEnd"/>
      <w:r w:rsidRPr="003B601E">
        <w:t xml:space="preserve"> </w:t>
      </w:r>
    </w:p>
    <w:p w14:paraId="06E31BBD" w14:textId="015500F6" w:rsidR="003B601E" w:rsidRDefault="003B601E" w:rsidP="003B601E">
      <w:pPr>
        <w:ind w:left="360"/>
        <w:rPr>
          <w:ins w:id="31" w:author="aga nowak" w:date="2022-04-06T13:06:00Z"/>
        </w:rPr>
      </w:pPr>
    </w:p>
    <w:p w14:paraId="6F363569" w14:textId="0E77FCFE" w:rsidR="00A40D80" w:rsidRPr="00A40D80" w:rsidRDefault="00404853" w:rsidP="00A40D80">
      <w:pPr>
        <w:ind w:left="360"/>
        <w:rPr>
          <w:lang w:val="pl-PL"/>
          <w:rPrChange w:id="32" w:author="aga nowak" w:date="2022-04-06T12:48:00Z">
            <w:rPr/>
          </w:rPrChange>
        </w:rPr>
      </w:pPr>
      <w:ins w:id="33" w:author="aga nowak" w:date="2022-04-06T13:06:00Z">
        <w:r>
          <w:rPr>
            <w:lang w:val="pl-PL"/>
          </w:rPr>
          <w:t xml:space="preserve">Dorzucam coś od siebie w mailu </w:t>
        </w:r>
      </w:ins>
    </w:p>
    <w:sectPr w:rsidR="00A40D80" w:rsidRPr="00A40D80">
      <w:pgSz w:w="12240" w:h="15840"/>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ga nowak" w:date="2022-04-06T13:06:00Z" w:initials="an">
    <w:p w14:paraId="71C2B8D4" w14:textId="77777777" w:rsidR="00404853" w:rsidRDefault="00404853" w:rsidP="00844725">
      <w:pPr>
        <w:pStyle w:val="Tekstkomentarza"/>
      </w:pPr>
      <w:r>
        <w:rPr>
          <w:rStyle w:val="Odwoaniedokomentarza"/>
        </w:rPr>
        <w:annotationRef/>
      </w:r>
      <w:r>
        <w:rPr>
          <w:lang w:val="pl-PL"/>
        </w:rPr>
        <w:t xml:space="preserve">Dobry kierunek. Uporządkowałabym tylko pytania badawcze: </w:t>
      </w:r>
    </w:p>
  </w:comment>
  <w:comment w:id="22" w:author="aga nowak" w:date="2022-04-06T13:09:00Z" w:initials="an">
    <w:p w14:paraId="25A81E68" w14:textId="77777777" w:rsidR="00404853" w:rsidRDefault="00404853" w:rsidP="00770552">
      <w:pPr>
        <w:pStyle w:val="Tekstkomentarza"/>
      </w:pPr>
      <w:r>
        <w:rPr>
          <w:rStyle w:val="Odwoaniedokomentarza"/>
        </w:rPr>
        <w:annotationRef/>
      </w:r>
      <w:r>
        <w:rPr>
          <w:lang w:val="pl-PL"/>
        </w:rPr>
        <w:t xml:space="preserve">Na tym przykładzie można opisać takie zjawisko jak tożsamość zbiorowa w sieci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C2B8D4" w15:done="0"/>
  <w15:commentEx w15:paraId="25A81E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80ED4" w16cex:dateUtc="2022-04-06T11:06:00Z"/>
  <w16cex:commentExtensible w16cex:durableId="25F80FA5" w16cex:dateUtc="2022-04-06T1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C2B8D4" w16cid:durableId="25F80ED4"/>
  <w16cid:commentId w16cid:paraId="25A81E68" w16cid:durableId="25F80F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E58E5"/>
    <w:multiLevelType w:val="hybridMultilevel"/>
    <w:tmpl w:val="7C70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540552"/>
    <w:multiLevelType w:val="hybridMultilevel"/>
    <w:tmpl w:val="6AD04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ga nowak">
    <w15:presenceInfo w15:providerId="Windows Live" w15:userId="3f7053295e9d25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72A"/>
    <w:rsid w:val="000077B1"/>
    <w:rsid w:val="001E3472"/>
    <w:rsid w:val="00250EB4"/>
    <w:rsid w:val="002B468E"/>
    <w:rsid w:val="003B601E"/>
    <w:rsid w:val="00404853"/>
    <w:rsid w:val="004C1D96"/>
    <w:rsid w:val="0053135A"/>
    <w:rsid w:val="005353B0"/>
    <w:rsid w:val="005A372A"/>
    <w:rsid w:val="00641F17"/>
    <w:rsid w:val="00757AA1"/>
    <w:rsid w:val="00A052E1"/>
    <w:rsid w:val="00A40D80"/>
    <w:rsid w:val="00E30412"/>
    <w:rsid w:val="00E43AF8"/>
    <w:rsid w:val="00F20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78AF"/>
  <w15:chartTrackingRefBased/>
  <w15:docId w15:val="{CBA0738F-8067-4AFC-9425-93126353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3135A"/>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53135A"/>
    <w:rPr>
      <w:color w:val="0563C1" w:themeColor="hyperlink"/>
      <w:u w:val="single"/>
    </w:rPr>
  </w:style>
  <w:style w:type="paragraph" w:styleId="Akapitzlist">
    <w:name w:val="List Paragraph"/>
    <w:basedOn w:val="Normalny"/>
    <w:uiPriority w:val="34"/>
    <w:qFormat/>
    <w:rsid w:val="00E30412"/>
    <w:pPr>
      <w:ind w:left="720"/>
      <w:contextualSpacing/>
    </w:pPr>
  </w:style>
  <w:style w:type="paragraph" w:customStyle="1" w:styleId="gmail-msolistparagraph">
    <w:name w:val="gmail-msolistparagraph"/>
    <w:basedOn w:val="Normalny"/>
    <w:rsid w:val="00641F17"/>
    <w:pPr>
      <w:spacing w:before="100" w:beforeAutospacing="1" w:after="100" w:afterAutospacing="1" w:line="240" w:lineRule="auto"/>
    </w:pPr>
    <w:rPr>
      <w:rFonts w:ascii="Times New Roman" w:eastAsia="Times New Roman" w:hAnsi="Times New Roman" w:cs="Times New Roman"/>
      <w:sz w:val="24"/>
      <w:szCs w:val="24"/>
    </w:rPr>
  </w:style>
  <w:style w:type="character" w:styleId="UyteHipercze">
    <w:name w:val="FollowedHyperlink"/>
    <w:basedOn w:val="Domylnaczcionkaakapitu"/>
    <w:uiPriority w:val="99"/>
    <w:semiHidden/>
    <w:unhideWhenUsed/>
    <w:rsid w:val="002B468E"/>
    <w:rPr>
      <w:color w:val="954F72" w:themeColor="followedHyperlink"/>
      <w:u w:val="single"/>
    </w:rPr>
  </w:style>
  <w:style w:type="character" w:styleId="Odwoaniedokomentarza">
    <w:name w:val="annotation reference"/>
    <w:basedOn w:val="Domylnaczcionkaakapitu"/>
    <w:uiPriority w:val="99"/>
    <w:semiHidden/>
    <w:unhideWhenUsed/>
    <w:rsid w:val="00A052E1"/>
    <w:rPr>
      <w:sz w:val="16"/>
      <w:szCs w:val="16"/>
    </w:rPr>
  </w:style>
  <w:style w:type="paragraph" w:styleId="Tekstkomentarza">
    <w:name w:val="annotation text"/>
    <w:basedOn w:val="Normalny"/>
    <w:link w:val="TekstkomentarzaZnak"/>
    <w:uiPriority w:val="99"/>
    <w:unhideWhenUsed/>
    <w:rsid w:val="00A052E1"/>
    <w:pPr>
      <w:spacing w:line="240" w:lineRule="auto"/>
    </w:pPr>
    <w:rPr>
      <w:sz w:val="20"/>
      <w:szCs w:val="20"/>
    </w:rPr>
  </w:style>
  <w:style w:type="character" w:customStyle="1" w:styleId="TekstkomentarzaZnak">
    <w:name w:val="Tekst komentarza Znak"/>
    <w:basedOn w:val="Domylnaczcionkaakapitu"/>
    <w:link w:val="Tekstkomentarza"/>
    <w:uiPriority w:val="99"/>
    <w:rsid w:val="00A052E1"/>
    <w:rPr>
      <w:sz w:val="20"/>
      <w:szCs w:val="20"/>
    </w:rPr>
  </w:style>
  <w:style w:type="paragraph" w:styleId="Tematkomentarza">
    <w:name w:val="annotation subject"/>
    <w:basedOn w:val="Tekstkomentarza"/>
    <w:next w:val="Tekstkomentarza"/>
    <w:link w:val="TematkomentarzaZnak"/>
    <w:uiPriority w:val="99"/>
    <w:semiHidden/>
    <w:unhideWhenUsed/>
    <w:rsid w:val="00A052E1"/>
    <w:rPr>
      <w:b/>
      <w:bCs/>
    </w:rPr>
  </w:style>
  <w:style w:type="character" w:customStyle="1" w:styleId="TematkomentarzaZnak">
    <w:name w:val="Temat komentarza Znak"/>
    <w:basedOn w:val="TekstkomentarzaZnak"/>
    <w:link w:val="Tematkomentarza"/>
    <w:uiPriority w:val="99"/>
    <w:semiHidden/>
    <w:rsid w:val="00A052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91067">
      <w:bodyDiv w:val="1"/>
      <w:marLeft w:val="0"/>
      <w:marRight w:val="0"/>
      <w:marTop w:val="0"/>
      <w:marBottom w:val="0"/>
      <w:divBdr>
        <w:top w:val="none" w:sz="0" w:space="0" w:color="auto"/>
        <w:left w:val="none" w:sz="0" w:space="0" w:color="auto"/>
        <w:bottom w:val="none" w:sz="0" w:space="0" w:color="auto"/>
        <w:right w:val="none" w:sz="0" w:space="0" w:color="auto"/>
      </w:divBdr>
    </w:div>
    <w:div w:id="125304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www.levada.ru"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en.wikipedia.org/wiki/Aza_Raskin"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www.levada.ru/2020/02/27/istochniki-novostej-i-doverie-smi/" TargetMode="External"/><Relationship Id="rId4" Type="http://schemas.openxmlformats.org/officeDocument/2006/relationships/webSettings" Target="webSettings.xml"/><Relationship Id="rId9" Type="http://schemas.openxmlformats.org/officeDocument/2006/relationships/hyperlink" Target="https://www.amazon.com/Overton-Window-Glenn-Beck-ebook/dp/B003LL2Z4Y" TargetMode="External"/><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622</Words>
  <Characters>3738</Characters>
  <Application>Microsoft Office Word</Application>
  <DocSecurity>0</DocSecurity>
  <Lines>31</Lines>
  <Paragraphs>8</Paragraphs>
  <ScaleCrop>false</ScaleCrop>
  <HeadingPairs>
    <vt:vector size="4" baseType="variant">
      <vt:variant>
        <vt:lpstr>Tytuł</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Ошурек</dc:creator>
  <cp:keywords/>
  <dc:description/>
  <cp:lastModifiedBy>aga nowak</cp:lastModifiedBy>
  <cp:revision>2</cp:revision>
  <dcterms:created xsi:type="dcterms:W3CDTF">2022-04-06T11:10:00Z</dcterms:created>
  <dcterms:modified xsi:type="dcterms:W3CDTF">2022-04-06T11:10:00Z</dcterms:modified>
</cp:coreProperties>
</file>